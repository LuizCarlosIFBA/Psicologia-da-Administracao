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4140F" w:rsidR="00F4140F" w:rsidP="1D575D1E" w:rsidRDefault="00F4140F" w14:paraId="62F7978E" w14:textId="3C1411FD">
      <w:pPr>
        <w:pStyle w:val="TextosemFormatao"/>
        <w:rPr>
          <w:ins w:author="LUIZ CARLOS DOS SANTOS FERREIRA SACRAMENTO" w:date="2021-04-13T12:19:16.543Z" w:id="1540878267"/>
          <w:rFonts w:ascii="Courier New" w:hAnsi="Courier New" w:cs="Courier New"/>
        </w:rPr>
      </w:pPr>
      <w:r w:rsidRPr="1D575D1E" w:rsidR="00F4140F">
        <w:rPr>
          <w:rFonts w:ascii="Courier New" w:hAnsi="Courier New" w:cs="Courier New"/>
        </w:rPr>
        <w:t xml:space="preserve">1 - Bem, primeiramente o meu papel e o da psicologia </w:t>
      </w:r>
      <w:commentRangeStart w:id="1732963164"/>
      <w:r w:rsidRPr="1D575D1E" w:rsidR="00F4140F">
        <w:rPr>
          <w:rFonts w:ascii="Courier New" w:hAnsi="Courier New" w:cs="Courier New"/>
        </w:rPr>
        <w:t>não é fazer juízo d</w:t>
      </w:r>
      <w:commentRangeEnd w:id="1732963164"/>
      <w:r>
        <w:rPr>
          <w:rStyle w:val="CommentReference"/>
        </w:rPr>
        <w:commentReference w:id="1732963164"/>
      </w:r>
      <w:r w:rsidRPr="1D575D1E" w:rsidR="00F4140F">
        <w:rPr>
          <w:rFonts w:ascii="Courier New" w:hAnsi="Courier New" w:cs="Courier New"/>
        </w:rPr>
        <w:t xml:space="preserve">e valor, mas sim analisar os possíveis cenários do problema. Então, não seria razoável eu ditar, persuadir, culpar os outros ou ser reducionista. Sendo assim, as ações do profissional de psicologia até onde sei é escutar e ajudar ao paciente meditar sobre o problema. Penso que utilizar um olhar </w:t>
      </w:r>
      <w:proofErr w:type="gramStart"/>
      <w:r w:rsidRPr="1D575D1E" w:rsidR="00F4140F">
        <w:rPr>
          <w:rFonts w:ascii="Courier New" w:hAnsi="Courier New" w:cs="Courier New"/>
        </w:rPr>
        <w:t>holístico(</w:t>
      </w:r>
      <w:proofErr w:type="gramEnd"/>
      <w:r w:rsidRPr="1D575D1E" w:rsidR="00F4140F">
        <w:rPr>
          <w:rFonts w:ascii="Courier New" w:hAnsi="Courier New" w:cs="Courier New"/>
        </w:rPr>
        <w:t xml:space="preserve">ver os fenômenos em sua totalidade) e a partir daí relatar aos </w:t>
      </w:r>
      <w:proofErr w:type="gramStart"/>
      <w:r w:rsidRPr="1D575D1E" w:rsidR="00F4140F">
        <w:rPr>
          <w:rFonts w:ascii="Courier New" w:hAnsi="Courier New" w:cs="Courier New"/>
        </w:rPr>
        <w:t>pacientes(</w:t>
      </w:r>
      <w:proofErr w:type="gramEnd"/>
      <w:r w:rsidRPr="1D575D1E" w:rsidR="00F4140F">
        <w:rPr>
          <w:rFonts w:ascii="Courier New" w:hAnsi="Courier New" w:cs="Courier New"/>
        </w:rPr>
        <w:t>tomando como base os conhecimentos teóricos e técnicos da área), seria uma possível abordagem. Por assim dizer, impulsionar os próprios indivíduos a refletirem sobre a situação e conseguirem autonomia sobre os possíveis des</w:t>
      </w:r>
      <w:r w:rsidRPr="1D575D1E" w:rsidR="00F4140F">
        <w:rPr>
          <w:rFonts w:ascii="Courier New" w:hAnsi="Courier New" w:cs="Courier New"/>
        </w:rPr>
        <w:t>afios que possam comprometer o seu desempenho ou o de toda equipe. Logo, melhorando sua produtividade no trabalho.</w:t>
      </w:r>
    </w:p>
    <w:p w:rsidRPr="00F4140F" w:rsidR="00F4140F" w:rsidP="00F4140F" w:rsidRDefault="00F4140F" w14:paraId="76B6FEB2" w14:textId="4E4C7E5D">
      <w:pPr>
        <w:pStyle w:val="TextosemFormatao"/>
        <w:rPr>
          <w:ins w:author="LUIZ CARLOS DOS SANTOS FERREIRA SACRAMENTO" w:date="2021-04-13T12:19:08.427Z" w:id="1277097395"/>
          <w:rFonts w:ascii="Courier New" w:hAnsi="Courier New" w:cs="Courier New"/>
        </w:rPr>
      </w:pPr>
      <w:r w:rsidRPr="1D575D1E" w:rsidR="00F4140F">
        <w:rPr>
          <w:rFonts w:ascii="Courier New" w:hAnsi="Courier New" w:cs="Courier New"/>
        </w:rPr>
        <w:t xml:space="preserve"> </w:t>
      </w:r>
    </w:p>
    <w:p w:rsidR="1D575D1E" w:rsidP="1D575D1E" w:rsidRDefault="1D575D1E" w14:paraId="69F5E12A" w14:textId="77D899C4">
      <w:pPr>
        <w:pStyle w:val="TextosemFormatao"/>
        <w:rPr>
          <w:rFonts w:ascii="Consolas" w:hAnsi="Consolas" w:eastAsia="Calibri" w:cs=""/>
          <w:sz w:val="21"/>
          <w:szCs w:val="21"/>
        </w:rPr>
      </w:pPr>
    </w:p>
    <w:p w:rsidRPr="00F4140F" w:rsidR="00F4140F" w:rsidP="00F4140F" w:rsidRDefault="00F4140F" w14:paraId="6555E215" w14:textId="77777777">
      <w:pPr>
        <w:pStyle w:val="TextosemFormatao"/>
        <w:rPr>
          <w:rFonts w:ascii="Courier New" w:hAnsi="Courier New" w:cs="Courier New"/>
        </w:rPr>
      </w:pPr>
    </w:p>
    <w:p w:rsidR="03A84FAC" w:rsidP="1D575D1E" w:rsidRDefault="03A84FAC" w14:paraId="2CDEF6C2" w14:textId="0FF5470B">
      <w:pPr>
        <w:pStyle w:val="TextosemFormatao"/>
        <w:rPr>
          <w:rFonts w:ascii="Consolas" w:hAnsi="Consolas" w:eastAsia="Calibri" w:cs=""/>
          <w:noProof w:val="0"/>
          <w:sz w:val="21"/>
          <w:szCs w:val="21"/>
          <w:lang w:val="pt-BR"/>
        </w:rPr>
      </w:pPr>
      <w:r w:rsidRPr="1D575D1E" w:rsidR="03A84FAC">
        <w:rPr>
          <w:rFonts w:ascii="Liberation Mono" w:hAnsi="Liberation Mono" w:eastAsia="Liberation Mono" w:cs="Liberation Mono"/>
          <w:noProof w:val="0"/>
          <w:sz w:val="20"/>
          <w:szCs w:val="20"/>
          <w:lang w:val="pt-BR"/>
        </w:rPr>
        <w:t xml:space="preserve"> 2 – Bem, pelo que entendi o </w:t>
      </w:r>
      <w:proofErr w:type="spellStart"/>
      <w:r w:rsidRPr="1D575D1E" w:rsidR="03A84FAC">
        <w:rPr>
          <w:rFonts w:ascii="Liberation Mono" w:hAnsi="Liberation Mono" w:eastAsia="Liberation Mono" w:cs="Liberation Mono"/>
          <w:noProof w:val="0"/>
          <w:sz w:val="20"/>
          <w:szCs w:val="20"/>
          <w:lang w:val="pt-BR"/>
        </w:rPr>
        <w:t>psicologo</w:t>
      </w:r>
      <w:proofErr w:type="spellEnd"/>
      <w:r w:rsidRPr="1D575D1E" w:rsidR="03A84FAC">
        <w:rPr>
          <w:rFonts w:ascii="Liberation Mono" w:hAnsi="Liberation Mono" w:eastAsia="Liberation Mono" w:cs="Liberation Mono"/>
          <w:noProof w:val="0"/>
          <w:sz w:val="20"/>
          <w:szCs w:val="20"/>
          <w:lang w:val="pt-BR"/>
        </w:rPr>
        <w:t xml:space="preserve"> houve uma fofoca entre funcionários que envolve o seu paciente. Então, isso não mudaria muito o papel do psicólogo, tal vez ele poderia naturalmente fazer com que o médico se abrisse sobre questões de relacionamento, para daí tentar chegar a uma conclusão mais assertiva do caso, porém isso não mudaria muito a abordagem. Só um detalhe ou outro tal vez.   </w:t>
      </w:r>
    </w:p>
    <w:p w:rsidR="1D575D1E" w:rsidP="1D575D1E" w:rsidRDefault="1D575D1E" w14:paraId="4B4B8768" w14:textId="51A9095A">
      <w:pPr>
        <w:pStyle w:val="TextosemFormatao"/>
        <w:rPr>
          <w:rFonts w:ascii="Liberation Mono" w:hAnsi="Liberation Mono" w:eastAsia="Liberation Mono" w:cs="Liberation Mono"/>
          <w:noProof w:val="0"/>
          <w:sz w:val="20"/>
          <w:szCs w:val="20"/>
          <w:lang w:val="pt-BR"/>
        </w:rPr>
      </w:pPr>
    </w:p>
    <w:p w:rsidR="03A84FAC" w:rsidP="1D575D1E" w:rsidRDefault="03A84FAC" w14:paraId="5C690016" w14:textId="376652A1">
      <w:pPr>
        <w:pStyle w:val="TextosemFormatao"/>
        <w:rPr>
          <w:rFonts w:ascii="Consolas" w:hAnsi="Consolas" w:eastAsia="Calibri" w:cs=""/>
          <w:noProof w:val="0"/>
          <w:sz w:val="21"/>
          <w:szCs w:val="21"/>
          <w:lang w:val="pt-BR"/>
        </w:rPr>
      </w:pPr>
      <w:r w:rsidRPr="1D575D1E" w:rsidR="03A84FAC">
        <w:rPr>
          <w:rFonts w:ascii="Liberation Mono" w:hAnsi="Liberation Mono" w:eastAsia="Liberation Mono" w:cs="Liberation Mono"/>
          <w:noProof w:val="0"/>
          <w:sz w:val="20"/>
          <w:szCs w:val="20"/>
          <w:lang w:val="pt-BR"/>
        </w:rPr>
        <w:t xml:space="preserve">3 – Tal vez, conduzir a reunião de um modo em que a conversa seja o mais imparcial possível, ou seja, que não tenha a função de condenar as pessoas, mas sim que tenha um clima mais ameno. A situação é bem complicada, na teoria é muito fácil, na prática o cenário muda totalmente. Confesso que essa é bem difícil de ser respondida. </w:t>
      </w:r>
    </w:p>
    <w:p w:rsidR="1D575D1E" w:rsidP="1D575D1E" w:rsidRDefault="1D575D1E" w14:paraId="736B6260" w14:textId="5E310DE9">
      <w:pPr>
        <w:pStyle w:val="TextosemFormatao"/>
        <w:rPr>
          <w:rFonts w:ascii="Liberation Mono" w:hAnsi="Liberation Mono" w:eastAsia="Liberation Mono" w:cs="Liberation Mono"/>
          <w:noProof w:val="0"/>
          <w:sz w:val="20"/>
          <w:szCs w:val="20"/>
          <w:lang w:val="pt-BR"/>
        </w:rPr>
      </w:pPr>
    </w:p>
    <w:p w:rsidR="03A84FAC" w:rsidP="1D575D1E" w:rsidRDefault="03A84FAC" w14:paraId="29BECC44" w14:textId="1ECD226B">
      <w:pPr>
        <w:pStyle w:val="TextosemFormatao"/>
        <w:rPr>
          <w:rFonts w:ascii="Consolas" w:hAnsi="Consolas" w:eastAsia="Calibri" w:cs=""/>
          <w:noProof w:val="0"/>
          <w:sz w:val="21"/>
          <w:szCs w:val="21"/>
          <w:lang w:val="pt-BR"/>
        </w:rPr>
      </w:pPr>
      <w:r w:rsidRPr="1D575D1E" w:rsidR="03A84FAC">
        <w:rPr>
          <w:rFonts w:ascii="Liberation Mono" w:hAnsi="Liberation Mono" w:eastAsia="Liberation Mono" w:cs="Liberation Mono"/>
          <w:noProof w:val="0"/>
          <w:sz w:val="20"/>
          <w:szCs w:val="20"/>
          <w:lang w:val="pt-BR"/>
        </w:rPr>
        <w:t>4 – Essa quarta é ainda mais complicada que a terceira, pois se fosse uma empresa a situação seria mais simples, mas no cenário temos um hospital um lugar que responsável por cuidar de vidas humanas. A única coisa que resta para responder é: não há o que fazer é uma situação que não dá para ter controle. Pessoas ficaram nervosas, outros pensaram que o hospital é apenas um negócio e é natural que haja um verdadeiro caos nessa situação independente de que os profissionais tenham acompanhamento psiquiátrico ou não.</w:t>
      </w:r>
    </w:p>
    <w:p w:rsidR="1D575D1E" w:rsidP="1D575D1E" w:rsidRDefault="1D575D1E" w14:paraId="7DA98B2E" w14:textId="72C7FD88">
      <w:pPr>
        <w:pStyle w:val="TextosemFormatao"/>
        <w:rPr>
          <w:rFonts w:ascii="Consolas" w:hAnsi="Consolas" w:eastAsia="Calibri" w:cs=""/>
          <w:sz w:val="21"/>
          <w:szCs w:val="21"/>
        </w:rPr>
      </w:pPr>
    </w:p>
    <w:p w:rsidR="03F863AE" w:rsidP="2B55A248" w:rsidRDefault="03F863AE" w14:paraId="3638AC1A" w14:textId="593DF407">
      <w:pPr>
        <w:pStyle w:val="TextosemFormatao"/>
        <w:rPr>
          <w:rFonts w:ascii="Consolas" w:hAnsi="Consolas" w:eastAsia="Calibri" w:cs=""/>
          <w:noProof w:val="0"/>
          <w:sz w:val="21"/>
          <w:szCs w:val="21"/>
          <w:lang w:val="pt-BR"/>
        </w:rPr>
        <w:pPrChange w:author="LUIZ CARLOS DOS SANTOS FERREIRA SACRAMENTO" w:date="2021-04-13T12:21:55.812Z">
          <w:pPr/>
        </w:pPrChange>
      </w:pPr>
      <w:r w:rsidRPr="2B55A248" w:rsidR="03F863AE">
        <w:rPr>
          <w:rFonts w:ascii="Liberation Mono" w:hAnsi="Liberation Mono" w:eastAsia="Liberation Mono" w:cs="Liberation Mono"/>
          <w:noProof w:val="0"/>
          <w:sz w:val="20"/>
          <w:szCs w:val="20"/>
          <w:lang w:val="pt-BR"/>
        </w:rPr>
        <w:t xml:space="preserve">5 – Bem, eu aprendi que não temos controle de tudo e que até os profissionais de gestão tem momentos de fraqueza e por consequência disso até seu rendimento pode ser afetado pelo stress. Além disso, uma percepção que tinha ficou ainda mais latente… as vezes os dilemas enfrentados em grandes instituições são mais complexas do que vemos cotidianamente.   </w:t>
      </w:r>
    </w:p>
    <w:sectPr w:rsidRPr="00F4140F" w:rsidR="00F4140F" w:rsidSect="00E705E4">
      <w:pgSz w:w="11906" w:h="16838" w:orient="portrait"/>
      <w:pgMar w:top="1417" w:right="1335" w:bottom="1417" w:left="1334"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PM" w:author="Paulo Wenderson Teixeira Moraes" w:date="2021-04-12T20:17:00" w:id="1732963164">
    <w:p w:rsidR="72A66AAB" w:rsidRDefault="72A66AAB" w14:paraId="73EA0B14" w14:textId="1DBC8DE1">
      <w:pPr>
        <w:pStyle w:val="CommentText"/>
      </w:pPr>
      <w:r w:rsidR="72A66AAB">
        <w:rPr/>
        <w:t>Isto é muito importante na psicolgia . Na condição de seres humanos, a pessoa pode se precipitar em julgar uma pessoa ou situação e está sujeita a cometer um erro muito grave. Escutar é a ferramente para tentar evitar isso.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3EA0B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CFDEB9" w16cex:dateUtc="2021-04-12T23:17:00.712Z"/>
</w16cex:commentsExtensible>
</file>

<file path=word/commentsIds.xml><?xml version="1.0" encoding="utf-8"?>
<w16cid:commentsIds xmlns:mc="http://schemas.openxmlformats.org/markup-compatibility/2006" xmlns:w16cid="http://schemas.microsoft.com/office/word/2016/wordml/cid" mc:Ignorable="w16cid">
  <w16cid:commentId w16cid:paraId="73EA0B14" w16cid:durableId="1ECFD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mc="http://schemas.openxmlformats.org/markup-compatibility/2006" xmlns:w15="http://schemas.microsoft.com/office/word/2012/wordml" mc:Ignorable="w15">
  <w15:person w15:author="Paulo Wenderson Teixeira Moraes">
    <w15:presenceInfo w15:providerId="AD" w15:userId="S::pwmoraes@uneb.br::d314f161-8785-4a80-a1ff-1aaccaca8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48"/>
    <w:rsid w:val="00846148"/>
    <w:rsid w:val="00A65A3F"/>
    <w:rsid w:val="00F4140F"/>
    <w:rsid w:val="03A84FAC"/>
    <w:rsid w:val="03F863AE"/>
    <w:rsid w:val="049B4A78"/>
    <w:rsid w:val="10194949"/>
    <w:rsid w:val="1D575D1E"/>
    <w:rsid w:val="1DB815BD"/>
    <w:rsid w:val="2B55A248"/>
    <w:rsid w:val="357505FD"/>
    <w:rsid w:val="4621FC5E"/>
    <w:rsid w:val="70D7AE54"/>
    <w:rsid w:val="72A66A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5B8A"/>
  <w15:chartTrackingRefBased/>
  <w15:docId w15:val="{F7C468E0-690A-46D5-B81F-8265293D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semFormatao">
    <w:name w:val="Plain Text"/>
    <w:basedOn w:val="Normal"/>
    <w:link w:val="TextosemFormataoChar"/>
    <w:uiPriority w:val="99"/>
    <w:unhideWhenUsed/>
    <w:rsid w:val="00E705E4"/>
    <w:pPr>
      <w:spacing w:after="0" w:line="240" w:lineRule="auto"/>
    </w:pPr>
    <w:rPr>
      <w:rFonts w:ascii="Consolas" w:hAnsi="Consolas"/>
      <w:sz w:val="21"/>
      <w:szCs w:val="21"/>
    </w:rPr>
  </w:style>
  <w:style w:type="character" w:styleId="TextosemFormataoChar" w:customStyle="1">
    <w:name w:val="Texto sem Formatação Char"/>
    <w:basedOn w:val="Fontepargpadro"/>
    <w:link w:val="TextosemFormatao"/>
    <w:uiPriority w:val="99"/>
    <w:rsid w:val="00E705E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7cb444dcaa7442a4" /><Relationship Type="http://schemas.microsoft.com/office/2011/relationships/people" Target="/word/people.xml" Id="Rce0ee4e7c3ae4846" /><Relationship Type="http://schemas.microsoft.com/office/2011/relationships/commentsExtended" Target="/word/commentsExtended.xml" Id="R9592d5ab491b481a" /><Relationship Type="http://schemas.microsoft.com/office/2016/09/relationships/commentsIds" Target="/word/commentsIds.xml" Id="Re2efc2474cdd4b7a" /><Relationship Type="http://schemas.microsoft.com/office/2018/08/relationships/commentsExtensible" Target="/word/commentsExtensible.xml" Id="R20eb5637c8b7455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26B2B0EC93EC4F83FB71DC929F118D" ma:contentTypeVersion="2" ma:contentTypeDescription="Crie um novo documento." ma:contentTypeScope="" ma:versionID="5a7b2582bffb56d7a5175c3886617965">
  <xsd:schema xmlns:xsd="http://www.w3.org/2001/XMLSchema" xmlns:xs="http://www.w3.org/2001/XMLSchema" xmlns:p="http://schemas.microsoft.com/office/2006/metadata/properties" xmlns:ns2="109b2895-3e2c-44c6-b811-25111f11e784" targetNamespace="http://schemas.microsoft.com/office/2006/metadata/properties" ma:root="true" ma:fieldsID="8ab111d23a79251b8531f9dac4e19127" ns2:_="">
    <xsd:import namespace="109b2895-3e2c-44c6-b811-25111f11e7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b2895-3e2c-44c6-b811-25111f11e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9D790-40F6-4F8D-B29C-EFAD17F28552}"/>
</file>

<file path=customXml/itemProps2.xml><?xml version="1.0" encoding="utf-8"?>
<ds:datastoreItem xmlns:ds="http://schemas.openxmlformats.org/officeDocument/2006/customXml" ds:itemID="{E51B82B1-2351-4BE5-BFA5-51433B41F4F9}"/>
</file>

<file path=customXml/itemProps3.xml><?xml version="1.0" encoding="utf-8"?>
<ds:datastoreItem xmlns:ds="http://schemas.openxmlformats.org/officeDocument/2006/customXml" ds:itemID="{11071560-FD73-4FA6-B75B-DC09FE9B06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Paulo Moraes</dc:creator>
  <keywords/>
  <dc:description/>
  <lastModifiedBy>LUIZ CARLOS DOS SANTOS FERREIRA SACRAMENTO</lastModifiedBy>
  <revision>5</revision>
  <dcterms:created xsi:type="dcterms:W3CDTF">2021-04-12T23:14:00.0000000Z</dcterms:created>
  <dcterms:modified xsi:type="dcterms:W3CDTF">2021-04-13T12:22:07.5578176Z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0x0101002826B2B0EC93EC4F83FB71DC929F118D</vt:lpwstr>
  </property>
</Properties>
</file>